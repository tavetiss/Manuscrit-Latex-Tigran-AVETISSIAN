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8FA" w:rsidRDefault="001858FA" w:rsidP="001858FA">
      <w:r>
        <w:t xml:space="preserve">Ces travaux s’inscrivent dans le contexte </w:t>
      </w:r>
      <w:ins w:id="0" w:author="Fabien Formosa" w:date="2022-05-16T08:09:00Z">
        <w:r w:rsidR="00F551D9">
          <w:t xml:space="preserve">de la récupération d’énergie </w:t>
        </w:r>
      </w:ins>
      <w:del w:id="1" w:author="Fabien Formosa" w:date="2022-05-16T08:09:00Z">
        <w:r w:rsidDel="00F551D9">
          <w:delText xml:space="preserve">du besoin énergétique dans l’environnement de la tête, et plus particulièrement </w:delText>
        </w:r>
      </w:del>
      <w:r>
        <w:t>pour les application intra-auriculaires. Des études ont montré que les porteurs d’appareils d’aide à l’audition privilégient les solutions jetables aux batteries rechargeables à cause de leur faible autonomie. Dans un souci pratique et écologique il est pertinent de chercher des solutions permettant d’améliorer la durée de cycle des batteries rechargeables. La déformation mécanique du conduit auditif sous l’action du joint temporo-mandibulaire</w:t>
      </w:r>
      <w:del w:id="2" w:author="Fabien Formosa" w:date="2022-05-16T08:10:00Z">
        <w:r w:rsidDel="00F551D9">
          <w:delText>(JTM)</w:delText>
        </w:r>
      </w:del>
      <w:r>
        <w:t xml:space="preserve"> suite aux mouvement de la mâchoire représente une source d’énergie </w:t>
      </w:r>
      <w:ins w:id="3" w:author="Fabien Formosa" w:date="2022-05-16T08:10:00Z">
        <w:r w:rsidR="00F551D9">
          <w:t xml:space="preserve">mécanique potentiellement </w:t>
        </w:r>
      </w:ins>
      <w:r>
        <w:t>exploitable</w:t>
      </w:r>
      <w:del w:id="4" w:author="Fabien Formosa" w:date="2022-05-16T08:10:00Z">
        <w:r w:rsidDel="00F551D9">
          <w:delText xml:space="preserve"> pour cette application</w:delText>
        </w:r>
      </w:del>
      <w:r>
        <w:t>.</w:t>
      </w:r>
    </w:p>
    <w:p w:rsidR="001858FA" w:rsidRDefault="001858FA" w:rsidP="001858FA">
      <w:r>
        <w:t>On propose</w:t>
      </w:r>
      <w:del w:id="5" w:author="Fabien Formosa" w:date="2022-05-16T08:10:00Z">
        <w:r w:rsidDel="00F551D9">
          <w:delText xml:space="preserve"> dans ces travaux</w:delText>
        </w:r>
      </w:del>
      <w:r>
        <w:t xml:space="preserve"> une nouvelle architecture de récupérateur d’énergie </w:t>
      </w:r>
      <w:del w:id="6" w:author="Fabien Formosa" w:date="2022-05-16T08:11:00Z">
        <w:r w:rsidDel="00F551D9">
          <w:delText xml:space="preserve">intra-auriculaire </w:delText>
        </w:r>
      </w:del>
      <w:r>
        <w:t xml:space="preserve">pour répondre au besoin. </w:t>
      </w:r>
      <w:del w:id="7" w:author="Fabien Formosa" w:date="2022-05-16T08:11:00Z">
        <w:r w:rsidDel="00F551D9">
          <w:delText xml:space="preserve">Elle s’appuie sur les éléments de la littérature pour maximiser l’énergie extractible depuis la source. </w:delText>
        </w:r>
      </w:del>
      <w:r>
        <w:t xml:space="preserve">Le système se compose d’un bouchon d’oreille moulé sur mesure </w:t>
      </w:r>
      <w:del w:id="8" w:author="Fabien Formosa" w:date="2022-05-16T08:11:00Z">
        <w:r w:rsidDel="00F551D9">
          <w:delText>et pressuré sous</w:delText>
        </w:r>
      </w:del>
      <w:ins w:id="9" w:author="Fabien Formosa" w:date="2022-05-16T08:11:00Z">
        <w:r w:rsidR="00F551D9">
          <w:t>rempli d’un</w:t>
        </w:r>
      </w:ins>
      <w:r>
        <w:t xml:space="preserve"> fluide incompressible, agissant ainsi comme une mini pompe sous la déformation </w:t>
      </w:r>
      <w:del w:id="10" w:author="Fabien Formosa" w:date="2022-05-16T08:11:00Z">
        <w:r w:rsidDel="00F551D9">
          <w:delText xml:space="preserve">volumique </w:delText>
        </w:r>
      </w:del>
      <w:r>
        <w:t xml:space="preserve">imposée </w:t>
      </w:r>
      <w:del w:id="11" w:author="Fabien Formosa" w:date="2022-05-16T08:11:00Z">
        <w:r w:rsidDel="00F551D9">
          <w:delText xml:space="preserve">dans </w:delText>
        </w:r>
      </w:del>
      <w:ins w:id="12" w:author="Fabien Formosa" w:date="2022-05-16T08:11:00Z">
        <w:r w:rsidR="00F551D9">
          <w:t>par</w:t>
        </w:r>
        <w:r w:rsidR="00F551D9">
          <w:t xml:space="preserve"> </w:t>
        </w:r>
      </w:ins>
      <w:r>
        <w:t xml:space="preserve">le conduit auditif. </w:t>
      </w:r>
      <w:del w:id="13" w:author="Fabien Formosa" w:date="2022-05-16T08:12:00Z">
        <w:r w:rsidDel="00F551D9">
          <w:delText xml:space="preserve">Son </w:delText>
        </w:r>
      </w:del>
      <w:ins w:id="14" w:author="Fabien Formosa" w:date="2022-05-16T08:12:00Z">
        <w:r w:rsidR="00F551D9">
          <w:t>Cette</w:t>
        </w:r>
        <w:r w:rsidR="00F551D9">
          <w:t xml:space="preserve"> </w:t>
        </w:r>
      </w:ins>
      <w:r>
        <w:t xml:space="preserve">énergie hydraulique est transmise </w:t>
      </w:r>
      <w:del w:id="15" w:author="Fabien Formosa" w:date="2022-05-16T08:12:00Z">
        <w:r w:rsidDel="00F551D9">
          <w:delText xml:space="preserve">vers </w:delText>
        </w:r>
      </w:del>
      <w:ins w:id="16" w:author="Fabien Formosa" w:date="2022-05-16T08:12:00Z">
        <w:r w:rsidR="00F551D9">
          <w:t>à</w:t>
        </w:r>
        <w:r w:rsidR="00F551D9">
          <w:t xml:space="preserve"> </w:t>
        </w:r>
      </w:ins>
      <w:r>
        <w:t>un oscillateur</w:t>
      </w:r>
      <w:ins w:id="17" w:author="Fabien Formosa" w:date="2022-05-16T08:12:00Z">
        <w:r w:rsidR="00F551D9">
          <w:t xml:space="preserve"> mécanique</w:t>
        </w:r>
      </w:ins>
      <w:r>
        <w:t xml:space="preserve"> bistable</w:t>
      </w:r>
      <w:del w:id="18" w:author="Fabien Formosa" w:date="2022-05-16T08:12:00Z">
        <w:r w:rsidDel="00F551D9">
          <w:delText>(OB)</w:delText>
        </w:r>
      </w:del>
      <w:r>
        <w:t xml:space="preserve"> au travers d’un amplificateur hydraulique et de deux </w:t>
      </w:r>
      <w:del w:id="19" w:author="Fabien Formosa" w:date="2022-05-16T08:12:00Z">
        <w:r w:rsidDel="00F551D9">
          <w:delText xml:space="preserve">branches </w:delText>
        </w:r>
      </w:del>
      <w:ins w:id="20" w:author="Fabien Formosa" w:date="2022-05-16T08:12:00Z">
        <w:r w:rsidR="00F551D9">
          <w:t>circuits hydrauliques</w:t>
        </w:r>
        <w:r w:rsidR="00F551D9">
          <w:t xml:space="preserve"> </w:t>
        </w:r>
      </w:ins>
      <w:r>
        <w:t>intégrant chacune un piston et une valve hydraulique</w:t>
      </w:r>
      <w:del w:id="21" w:author="Fabien Formosa" w:date="2022-05-16T08:13:00Z">
        <w:r w:rsidDel="00F551D9">
          <w:delText>(VH)</w:delText>
        </w:r>
      </w:del>
      <w:r>
        <w:t xml:space="preserve"> s’actionnant alternativement à chaque fermeture de mâchoire. </w:t>
      </w:r>
      <w:moveToRangeStart w:id="22" w:author="Fabien Formosa" w:date="2022-05-16T08:17:00Z" w:name="move103581485"/>
      <w:moveTo w:id="23" w:author="Fabien Formosa" w:date="2022-05-16T08:17:00Z">
        <w:r w:rsidR="00F551D9">
          <w:t xml:space="preserve">Les </w:t>
        </w:r>
      </w:moveTo>
      <w:ins w:id="24" w:author="Fabien Formosa" w:date="2022-05-16T08:17:00Z">
        <w:r w:rsidR="00F551D9">
          <w:t xml:space="preserve">valves </w:t>
        </w:r>
      </w:ins>
      <w:moveTo w:id="25" w:author="Fabien Formosa" w:date="2022-05-16T08:17:00Z">
        <w:del w:id="26" w:author="Fabien Formosa" w:date="2022-05-16T08:18:00Z">
          <w:r w:rsidR="00F551D9" w:rsidDel="00F551D9">
            <w:delText xml:space="preserve">VH permettent l’actionnement bilatéral alternatif de l’OB et </w:delText>
          </w:r>
        </w:del>
        <w:r w:rsidR="00F551D9">
          <w:t xml:space="preserve">sont commutées par </w:t>
        </w:r>
      </w:moveTo>
      <w:ins w:id="27" w:author="Fabien Formosa" w:date="2022-05-16T08:18:00Z">
        <w:r w:rsidR="00F551D9">
          <w:t xml:space="preserve">le mouvement de l’oscillateur bistable </w:t>
        </w:r>
      </w:ins>
      <w:moveTo w:id="28" w:author="Fabien Formosa" w:date="2022-05-16T08:17:00Z">
        <w:del w:id="29" w:author="Fabien Formosa" w:date="2022-05-16T08:18:00Z">
          <w:r w:rsidR="00F551D9" w:rsidDel="00F551D9">
            <w:delText xml:space="preserve">cette dernière, </w:delText>
          </w:r>
        </w:del>
        <w:r w:rsidR="00F551D9">
          <w:t>rendant ainsi son mouvement cyclique auto</w:t>
        </w:r>
        <w:del w:id="30" w:author="Fabien Formosa" w:date="2022-05-16T08:18:00Z">
          <w:r w:rsidR="00F551D9" w:rsidDel="00F551D9">
            <w:delText>nome</w:delText>
          </w:r>
        </w:del>
      </w:moveTo>
      <w:ins w:id="31" w:author="Fabien Formosa" w:date="2022-05-16T08:18:00Z">
        <w:r w:rsidR="00F551D9">
          <w:t>matique</w:t>
        </w:r>
      </w:ins>
      <w:moveTo w:id="32" w:author="Fabien Formosa" w:date="2022-05-16T08:17:00Z">
        <w:r w:rsidR="00F551D9">
          <w:t>.</w:t>
        </w:r>
      </w:moveTo>
      <w:moveToRangeEnd w:id="22"/>
      <w:ins w:id="33" w:author="Fabien Formosa" w:date="2022-05-16T08:17:00Z">
        <w:r w:rsidR="00F551D9">
          <w:t xml:space="preserve"> </w:t>
        </w:r>
      </w:ins>
      <w:del w:id="34" w:author="Fabien Formosa" w:date="2022-05-16T08:13:00Z">
        <w:r w:rsidDel="00F551D9">
          <w:delText xml:space="preserve">L’OB </w:delText>
        </w:r>
      </w:del>
      <w:ins w:id="35" w:author="Fabien Formosa" w:date="2022-05-16T08:18:00Z">
        <w:r w:rsidR="00F551D9">
          <w:t>Ce dernier</w:t>
        </w:r>
      </w:ins>
      <w:ins w:id="36" w:author="Fabien Formosa" w:date="2022-05-16T08:13:00Z">
        <w:r w:rsidR="00F551D9">
          <w:t xml:space="preserve"> </w:t>
        </w:r>
      </w:ins>
      <w:r>
        <w:t>intègre un générateur piézoélectrique mécaniquement amplifié</w:t>
      </w:r>
      <w:del w:id="37" w:author="Fabien Formosa" w:date="2022-05-16T08:13:00Z">
        <w:r w:rsidDel="00F551D9">
          <w:delText>(GPA)</w:delText>
        </w:r>
      </w:del>
      <w:r>
        <w:t xml:space="preserve"> composé de céramiques PZT et permettant de convertir, durant ses phases d’oscillations, l’énergie transmise depuis le bouchon d’oreille.</w:t>
      </w:r>
    </w:p>
    <w:p w:rsidR="001858FA" w:rsidRDefault="001858FA" w:rsidP="001858FA">
      <w:r>
        <w:t xml:space="preserve">Les travaux de thèse ont permis </w:t>
      </w:r>
      <w:del w:id="38" w:author="Fabien Formosa" w:date="2022-05-16T08:14:00Z">
        <w:r w:rsidDel="00F551D9">
          <w:delText xml:space="preserve">d’établir </w:delText>
        </w:r>
      </w:del>
      <w:ins w:id="39" w:author="Fabien Formosa" w:date="2022-05-16T08:14:00Z">
        <w:r w:rsidR="00F551D9">
          <w:t>d</w:t>
        </w:r>
        <w:r w:rsidR="00F551D9">
          <w:t>e modéliser</w:t>
        </w:r>
        <w:r w:rsidR="00F551D9">
          <w:t xml:space="preserve"> </w:t>
        </w:r>
      </w:ins>
      <w:r>
        <w:t xml:space="preserve">et </w:t>
      </w:r>
      <w:ins w:id="40" w:author="Fabien Formosa" w:date="2022-05-16T08:14:00Z">
        <w:r w:rsidR="00F551D9">
          <w:t xml:space="preserve">de </w:t>
        </w:r>
      </w:ins>
      <w:r>
        <w:t xml:space="preserve">simuler le comportement du </w:t>
      </w:r>
      <w:del w:id="41" w:author="Fabien Formosa" w:date="2022-05-16T08:14:00Z">
        <w:r w:rsidDel="00F551D9">
          <w:delText xml:space="preserve">modèle </w:delText>
        </w:r>
      </w:del>
      <w:r>
        <w:t>système intégrant les aspects mécaniques, hydrauliques et électriques couplés</w:t>
      </w:r>
      <w:del w:id="42" w:author="Fabien Formosa" w:date="2022-05-16T08:14:00Z">
        <w:r w:rsidDel="00F551D9">
          <w:delText xml:space="preserve"> </w:delText>
        </w:r>
      </w:del>
      <w:ins w:id="43" w:author="Fabien Formosa" w:date="2022-05-16T08:14:00Z">
        <w:r w:rsidR="00F551D9">
          <w:t>. Le</w:t>
        </w:r>
      </w:ins>
      <w:del w:id="44" w:author="Fabien Formosa" w:date="2022-05-16T08:14:00Z">
        <w:r w:rsidDel="00F551D9">
          <w:delText>du générateur ainsi conçu, avec un</w:delText>
        </w:r>
      </w:del>
      <w:r>
        <w:t xml:space="preserve"> rendement théorique </w:t>
      </w:r>
      <w:ins w:id="45" w:author="Fabien Formosa" w:date="2022-05-16T08:14:00Z">
        <w:r w:rsidR="00F551D9">
          <w:t xml:space="preserve">est </w:t>
        </w:r>
      </w:ins>
      <w:del w:id="46" w:author="Fabien Formosa" w:date="2022-05-16T08:14:00Z">
        <w:r w:rsidDel="00F551D9">
          <w:delText>alors estimé à</w:delText>
        </w:r>
      </w:del>
      <w:ins w:id="47" w:author="Fabien Formosa" w:date="2022-05-16T08:14:00Z">
        <w:r w:rsidR="00F551D9">
          <w:t>de</w:t>
        </w:r>
      </w:ins>
      <w:r>
        <w:t xml:space="preserve"> 67%. Un banc d’essais spécifique a été conçu et mis en œuvre dans l’objectif de caractériser expérimentalement le comportement du convertisseur électromécanique</w:t>
      </w:r>
      <w:del w:id="48" w:author="Fabien Formosa" w:date="2022-05-16T08:15:00Z">
        <w:r w:rsidDel="00F551D9">
          <w:delText xml:space="preserve"> composé de l'OB intégrant le GPA </w:delText>
        </w:r>
      </w:del>
      <w:r>
        <w:t>. Les corrélations modèle-essais ont permis d'appuyer les résultats numériques du modèle théorique et des pistes d'améliorations sont proposées pour garantir un rendement maximal</w:t>
      </w:r>
      <w:del w:id="49" w:author="Fabien Formosa" w:date="2022-05-16T08:15:00Z">
        <w:r w:rsidDel="00F551D9">
          <w:delText xml:space="preserve"> durant la mise en oeuvre</w:delText>
        </w:r>
      </w:del>
      <w:r>
        <w:t>.</w:t>
      </w:r>
    </w:p>
    <w:p w:rsidR="001858FA" w:rsidRDefault="001858FA" w:rsidP="001858FA">
      <w:del w:id="50" w:author="Fabien Formosa" w:date="2022-05-16T08:15:00Z">
        <w:r w:rsidDel="00F551D9">
          <w:delText>Une nouvelle technologie de</w:delText>
        </w:r>
      </w:del>
      <w:ins w:id="51" w:author="Fabien Formosa" w:date="2022-05-16T08:16:00Z">
        <w:r w:rsidR="00F551D9">
          <w:t>D</w:t>
        </w:r>
      </w:ins>
      <w:ins w:id="52" w:author="Fabien Formosa" w:date="2022-05-16T08:15:00Z">
        <w:r w:rsidR="00F551D9">
          <w:t>es</w:t>
        </w:r>
      </w:ins>
      <w:r>
        <w:t xml:space="preserve"> </w:t>
      </w:r>
      <w:del w:id="53" w:author="Fabien Formosa" w:date="2022-05-16T08:15:00Z">
        <w:r w:rsidDel="00F551D9">
          <w:delText xml:space="preserve">VH </w:delText>
        </w:r>
      </w:del>
      <w:ins w:id="54" w:author="Fabien Formosa" w:date="2022-05-16T08:15:00Z">
        <w:r w:rsidR="00F551D9">
          <w:t>valves hydrauliques</w:t>
        </w:r>
        <w:r w:rsidR="00F551D9">
          <w:t xml:space="preserve"> </w:t>
        </w:r>
      </w:ins>
      <w:del w:id="55" w:author="Fabien Formosa" w:date="2022-05-16T08:16:00Z">
        <w:r w:rsidDel="00F551D9">
          <w:delText>basées sur</w:delText>
        </w:r>
      </w:del>
      <w:ins w:id="56" w:author="Fabien Formosa" w:date="2022-05-16T08:16:00Z">
        <w:r w:rsidR="00F551D9">
          <w:t>exploitant</w:t>
        </w:r>
      </w:ins>
      <w:r>
        <w:t xml:space="preserve"> le flambement de tubes </w:t>
      </w:r>
      <w:del w:id="57" w:author="Fabien Formosa" w:date="2022-05-16T08:16:00Z">
        <w:r w:rsidDel="00F551D9">
          <w:delText xml:space="preserve">flexibles </w:delText>
        </w:r>
      </w:del>
      <w:r>
        <w:t xml:space="preserve">en flexion </w:t>
      </w:r>
      <w:del w:id="58" w:author="Fabien Formosa" w:date="2022-05-16T08:16:00Z">
        <w:r w:rsidDel="00F551D9">
          <w:delText xml:space="preserve">est </w:delText>
        </w:r>
      </w:del>
      <w:ins w:id="59" w:author="Fabien Formosa" w:date="2022-05-16T08:16:00Z">
        <w:r w:rsidR="00F551D9">
          <w:t>sont</w:t>
        </w:r>
        <w:r w:rsidR="00F551D9">
          <w:t xml:space="preserve"> </w:t>
        </w:r>
      </w:ins>
      <w:del w:id="60" w:author="Fabien Formosa" w:date="2022-05-16T08:16:00Z">
        <w:r w:rsidDel="00F551D9">
          <w:delText>introduite</w:delText>
        </w:r>
      </w:del>
      <w:ins w:id="61" w:author="Fabien Formosa" w:date="2022-05-16T08:16:00Z">
        <w:r w:rsidR="00F551D9">
          <w:t>proposées</w:t>
        </w:r>
      </w:ins>
      <w:r>
        <w:t xml:space="preserve">. Une approche expérimentale </w:t>
      </w:r>
      <w:ins w:id="62" w:author="Fabien Formosa" w:date="2022-05-16T08:17:00Z">
        <w:r w:rsidR="00F551D9">
          <w:t xml:space="preserve">a été réalisée </w:t>
        </w:r>
      </w:ins>
      <w:del w:id="63" w:author="Fabien Formosa" w:date="2022-05-16T08:17:00Z">
        <w:r w:rsidDel="00F551D9">
          <w:delText xml:space="preserve">est proposée </w:delText>
        </w:r>
      </w:del>
      <w:r>
        <w:t xml:space="preserve">pour leurs caractérisations statiques et hydrauliques à des fins de dimensionnement et d'intégration dans le système global. </w:t>
      </w:r>
      <w:moveFromRangeStart w:id="64" w:author="Fabien Formosa" w:date="2022-05-16T08:17:00Z" w:name="move103581485"/>
      <w:moveFrom w:id="65" w:author="Fabien Formosa" w:date="2022-05-16T08:17:00Z">
        <w:r w:rsidDel="00F551D9">
          <w:t xml:space="preserve">Les VH permettent l’actionnement bilatéral alternatif de l’OB et sont commutées par cette dernière, rendant ainsi son mouvement cyclique autonome. </w:t>
        </w:r>
      </w:moveFrom>
      <w:moveFromRangeEnd w:id="64"/>
      <w:r>
        <w:t xml:space="preserve">Un modèle théorique est </w:t>
      </w:r>
      <w:del w:id="66" w:author="Fabien Formosa" w:date="2022-05-16T08:19:00Z">
        <w:r w:rsidDel="00BE70BA">
          <w:delText>en addition proposé</w:delText>
        </w:r>
      </w:del>
      <w:ins w:id="67" w:author="Fabien Formosa" w:date="2022-05-16T08:19:00Z">
        <w:r w:rsidR="00BE70BA">
          <w:t>établi</w:t>
        </w:r>
      </w:ins>
      <w:r>
        <w:t xml:space="preserve"> pour </w:t>
      </w:r>
      <w:del w:id="68" w:author="Fabien Formosa" w:date="2022-05-16T08:19:00Z">
        <w:r w:rsidDel="00BE70BA">
          <w:delText xml:space="preserve">leur </w:delText>
        </w:r>
      </w:del>
      <w:ins w:id="69" w:author="Fabien Formosa" w:date="2022-05-16T08:19:00Z">
        <w:r w:rsidR="00BE70BA">
          <w:t>le</w:t>
        </w:r>
      </w:ins>
      <w:del w:id="70" w:author="Fabien Formosa" w:date="2022-05-16T08:19:00Z">
        <w:r w:rsidDel="00BE70BA">
          <w:delText>conception et</w:delText>
        </w:r>
      </w:del>
      <w:r>
        <w:t xml:space="preserve"> dimensionnement </w:t>
      </w:r>
      <w:del w:id="71" w:author="Fabien Formosa" w:date="2022-05-16T08:19:00Z">
        <w:r w:rsidDel="002D1AF2">
          <w:delText>à l’aide de simplifications géométriques et d’étude en éléments finis du comportement des tubes en flexion</w:delText>
        </w:r>
      </w:del>
      <w:r>
        <w:t xml:space="preserve">. </w:t>
      </w:r>
      <w:del w:id="72" w:author="Fabien Formosa" w:date="2022-05-16T08:20:00Z">
        <w:r w:rsidDel="002D1AF2">
          <w:delText>Le modèle théorique des VH est</w:delText>
        </w:r>
      </w:del>
      <w:ins w:id="73" w:author="Fabien Formosa" w:date="2022-05-16T08:20:00Z">
        <w:r w:rsidR="002D1AF2">
          <w:t>Les résultats sont</w:t>
        </w:r>
      </w:ins>
      <w:r>
        <w:t xml:space="preserve"> corrélé</w:t>
      </w:r>
      <w:ins w:id="74" w:author="Fabien Formosa" w:date="2022-05-16T08:20:00Z">
        <w:r w:rsidR="002D1AF2">
          <w:t>s</w:t>
        </w:r>
      </w:ins>
      <w:r>
        <w:t xml:space="preserve"> avec les </w:t>
      </w:r>
      <w:del w:id="75" w:author="Fabien Formosa" w:date="2022-05-16T08:20:00Z">
        <w:r w:rsidDel="002D1AF2">
          <w:delText xml:space="preserve">résultats </w:delText>
        </w:r>
      </w:del>
      <w:ins w:id="76" w:author="Fabien Formosa" w:date="2022-05-16T08:20:00Z">
        <w:r w:rsidR="002D1AF2">
          <w:t>mesures</w:t>
        </w:r>
        <w:r w:rsidR="002D1AF2">
          <w:t xml:space="preserve"> </w:t>
        </w:r>
      </w:ins>
      <w:r>
        <w:t>expérimenta</w:t>
      </w:r>
      <w:ins w:id="77" w:author="Fabien Formosa" w:date="2022-05-16T08:20:00Z">
        <w:r w:rsidR="002D1AF2">
          <w:t>les</w:t>
        </w:r>
      </w:ins>
      <w:del w:id="78" w:author="Fabien Formosa" w:date="2022-05-16T08:20:00Z">
        <w:r w:rsidDel="002D1AF2">
          <w:delText>ux</w:delText>
        </w:r>
      </w:del>
      <w:r>
        <w:t xml:space="preserve"> et des pistes d’améliorations sont proposées pour améliorer ses aspects prédictifs sur le</w:t>
      </w:r>
      <w:ins w:id="79" w:author="Fabien Formosa" w:date="2022-05-16T08:20:00Z">
        <w:r w:rsidR="002D1AF2">
          <w:t>s</w:t>
        </w:r>
      </w:ins>
      <w:r>
        <w:t xml:space="preserve"> plan</w:t>
      </w:r>
      <w:ins w:id="80" w:author="Fabien Formosa" w:date="2022-05-16T08:20:00Z">
        <w:r w:rsidR="002D1AF2">
          <w:t>s</w:t>
        </w:r>
      </w:ins>
      <w:r>
        <w:t xml:space="preserve"> mécanique et </w:t>
      </w:r>
      <w:del w:id="81" w:author="Fabien Formosa" w:date="2022-05-16T08:20:00Z">
        <w:r w:rsidDel="002D1AF2">
          <w:delText xml:space="preserve">sur le plan </w:delText>
        </w:r>
      </w:del>
      <w:r>
        <w:t>hydraulique.</w:t>
      </w:r>
    </w:p>
    <w:p w:rsidR="008A69D9" w:rsidRDefault="001858FA" w:rsidP="001858FA">
      <w:r>
        <w:t xml:space="preserve">Le comportement expérimental des différents </w:t>
      </w:r>
      <w:del w:id="82" w:author="Fabien Formosa" w:date="2022-05-16T08:21:00Z">
        <w:r w:rsidDel="002D1AF2">
          <w:delText xml:space="preserve">organes </w:delText>
        </w:r>
      </w:del>
      <w:ins w:id="83" w:author="Fabien Formosa" w:date="2022-05-16T08:21:00Z">
        <w:r w:rsidR="002D1AF2">
          <w:t>éléments</w:t>
        </w:r>
        <w:r w:rsidR="002D1AF2">
          <w:t xml:space="preserve"> </w:t>
        </w:r>
      </w:ins>
      <w:r>
        <w:t>est intégré dans le modèle</w:t>
      </w:r>
      <w:ins w:id="84" w:author="Fabien Formosa" w:date="2022-05-16T08:21:00Z">
        <w:r w:rsidR="002D1AF2" w:rsidRPr="002D1AF2">
          <w:t xml:space="preserve"> </w:t>
        </w:r>
        <w:r w:rsidR="002D1AF2">
          <w:t>théorique</w:t>
        </w:r>
      </w:ins>
      <w:r>
        <w:t xml:space="preserve"> </w:t>
      </w:r>
      <w:ins w:id="85" w:author="Fabien Formosa" w:date="2022-05-16T08:21:00Z">
        <w:r w:rsidR="002D1AF2">
          <w:t xml:space="preserve">du </w:t>
        </w:r>
      </w:ins>
      <w:r>
        <w:t xml:space="preserve">système </w:t>
      </w:r>
      <w:del w:id="86" w:author="Fabien Formosa" w:date="2022-05-16T08:21:00Z">
        <w:r w:rsidDel="002D1AF2">
          <w:delText xml:space="preserve">théorique </w:delText>
        </w:r>
      </w:del>
      <w:r>
        <w:t>et les résultats sont discutés en dégageant notamment l'influence des différents paramètres sur le</w:t>
      </w:r>
      <w:del w:id="87" w:author="Fabien Formosa" w:date="2022-05-16T08:21:00Z">
        <w:r w:rsidDel="002D1AF2">
          <w:delText xml:space="preserve"> rendement et le fonctionnement </w:delText>
        </w:r>
      </w:del>
      <w:ins w:id="88" w:author="Fabien Formosa" w:date="2022-05-16T08:21:00Z">
        <w:r w:rsidR="002D1AF2">
          <w:t>s performances du système</w:t>
        </w:r>
      </w:ins>
      <w:del w:id="89" w:author="Fabien Formosa" w:date="2022-05-16T08:21:00Z">
        <w:r w:rsidDel="002D1AF2">
          <w:delText>du système</w:delText>
        </w:r>
      </w:del>
      <w:r>
        <w:t xml:space="preserve">. Des pistes d’améliorations sont </w:t>
      </w:r>
      <w:del w:id="90" w:author="Fabien Formosa" w:date="2022-05-16T08:21:00Z">
        <w:r w:rsidDel="002D1AF2">
          <w:delText xml:space="preserve">soulignées </w:delText>
        </w:r>
      </w:del>
      <w:ins w:id="91" w:author="Fabien Formosa" w:date="2022-05-16T08:21:00Z">
        <w:r w:rsidR="002D1AF2">
          <w:t>dégagées</w:t>
        </w:r>
        <w:r w:rsidR="002D1AF2">
          <w:t xml:space="preserve"> </w:t>
        </w:r>
      </w:ins>
      <w:r>
        <w:t xml:space="preserve">pour réduire les pertes énergétiques dans la chaine de conversion et faciliter l’intégration </w:t>
      </w:r>
      <w:del w:id="92" w:author="Fabien Formosa" w:date="2022-05-16T08:22:00Z">
        <w:r w:rsidDel="002D1AF2">
          <w:delText xml:space="preserve">du système </w:delText>
        </w:r>
      </w:del>
      <w:r>
        <w:t xml:space="preserve">dans </w:t>
      </w:r>
      <w:ins w:id="93" w:author="Fabien Formosa" w:date="2022-05-16T08:22:00Z">
        <w:r w:rsidR="002D1AF2">
          <w:t>le contexte applicatif</w:t>
        </w:r>
      </w:ins>
      <w:bookmarkStart w:id="94" w:name="_GoBack"/>
      <w:bookmarkEnd w:id="94"/>
      <w:del w:id="95" w:author="Fabien Formosa" w:date="2022-05-16T08:22:00Z">
        <w:r w:rsidDel="002D1AF2">
          <w:delText>l’environnement de l’oreille sur des suites de travaux envisageables</w:delText>
        </w:r>
      </w:del>
      <w:r>
        <w:t>.</w:t>
      </w:r>
    </w:p>
    <w:sectPr w:rsidR="008A69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en Formosa">
    <w15:presenceInfo w15:providerId="Windows Live" w15:userId="fc9830d23b9de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FA"/>
    <w:rsid w:val="001858FA"/>
    <w:rsid w:val="002D1AF2"/>
    <w:rsid w:val="008A69D9"/>
    <w:rsid w:val="00BE70BA"/>
    <w:rsid w:val="00F55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3A7C"/>
  <w15:chartTrackingRefBased/>
  <w15:docId w15:val="{7117854D-D961-42D7-87EB-E6FD7B30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595</Words>
  <Characters>3395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Formosa</dc:creator>
  <cp:keywords/>
  <dc:description/>
  <cp:lastModifiedBy>Fabien Formosa</cp:lastModifiedBy>
  <cp:revision>3</cp:revision>
  <dcterms:created xsi:type="dcterms:W3CDTF">2022-05-12T16:50:00Z</dcterms:created>
  <dcterms:modified xsi:type="dcterms:W3CDTF">2022-05-16T06:22:00Z</dcterms:modified>
</cp:coreProperties>
</file>